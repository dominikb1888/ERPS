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FB5C" w14:textId="77777777" w:rsidR="00A63FB7" w:rsidRDefault="00A63F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80"/>
      </w:tblGrid>
      <w:tr w:rsidR="00A63FB7" w14:paraId="521758F8" w14:textId="77777777" w:rsidTr="00022E5E">
        <w:tc>
          <w:tcPr>
            <w:tcW w:w="2628" w:type="dxa"/>
          </w:tcPr>
          <w:p w14:paraId="6419ED29" w14:textId="77777777" w:rsidR="00A63FB7" w:rsidRPr="00022E5E" w:rsidRDefault="00A63FB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Company Departments</w:t>
            </w:r>
          </w:p>
        </w:tc>
        <w:tc>
          <w:tcPr>
            <w:tcW w:w="2880" w:type="dxa"/>
          </w:tcPr>
          <w:p w14:paraId="51AC17BC" w14:textId="77777777" w:rsidR="00A63FB7" w:rsidRPr="00022E5E" w:rsidRDefault="00A63FB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Industry Average Salary</w:t>
            </w:r>
          </w:p>
        </w:tc>
      </w:tr>
      <w:tr w:rsidR="00A63FB7" w14:paraId="00E05330" w14:textId="77777777" w:rsidTr="00022E5E">
        <w:tc>
          <w:tcPr>
            <w:tcW w:w="2628" w:type="dxa"/>
          </w:tcPr>
          <w:p w14:paraId="64BCFB7B" w14:textId="77777777" w:rsidR="00A63FB7" w:rsidRPr="00022E5E" w:rsidRDefault="00A63FB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Accounting</w:t>
            </w:r>
          </w:p>
        </w:tc>
        <w:tc>
          <w:tcPr>
            <w:tcW w:w="2880" w:type="dxa"/>
          </w:tcPr>
          <w:p w14:paraId="41089246" w14:textId="77777777" w:rsidR="00A63FB7" w:rsidRPr="00022E5E" w:rsidRDefault="00A63FB7" w:rsidP="0098171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$</w:t>
            </w:r>
            <w:r w:rsidR="00981717">
              <w:rPr>
                <w:rFonts w:ascii="Calibri" w:hAnsi="Calibri"/>
              </w:rPr>
              <w:t>8</w:t>
            </w:r>
            <w:r w:rsidR="00022E5E" w:rsidRPr="00022E5E">
              <w:rPr>
                <w:rFonts w:ascii="Calibri" w:hAnsi="Calibri"/>
              </w:rPr>
              <w:t>9</w:t>
            </w:r>
            <w:r w:rsidRPr="00022E5E">
              <w:rPr>
                <w:rFonts w:ascii="Calibri" w:hAnsi="Calibri"/>
              </w:rPr>
              <w:t>,000</w:t>
            </w:r>
          </w:p>
        </w:tc>
      </w:tr>
      <w:tr w:rsidR="00A63FB7" w14:paraId="22612F4B" w14:textId="77777777" w:rsidTr="00022E5E">
        <w:tc>
          <w:tcPr>
            <w:tcW w:w="2628" w:type="dxa"/>
          </w:tcPr>
          <w:p w14:paraId="38E3FE0D" w14:textId="77777777" w:rsidR="00A63FB7" w:rsidRPr="00022E5E" w:rsidRDefault="00A63FB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Marketing</w:t>
            </w:r>
          </w:p>
        </w:tc>
        <w:tc>
          <w:tcPr>
            <w:tcW w:w="2880" w:type="dxa"/>
          </w:tcPr>
          <w:p w14:paraId="1D96199C" w14:textId="77777777" w:rsidR="00A63FB7" w:rsidRPr="00022E5E" w:rsidRDefault="00A63FB7" w:rsidP="0098171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$</w:t>
            </w:r>
            <w:r w:rsidR="00022E5E" w:rsidRPr="00022E5E">
              <w:rPr>
                <w:rFonts w:ascii="Calibri" w:hAnsi="Calibri"/>
              </w:rPr>
              <w:t>1</w:t>
            </w:r>
            <w:r w:rsidR="00981717">
              <w:rPr>
                <w:rFonts w:ascii="Calibri" w:hAnsi="Calibri"/>
              </w:rPr>
              <w:t>1</w:t>
            </w:r>
            <w:r w:rsidR="00022E5E" w:rsidRPr="00022E5E">
              <w:rPr>
                <w:rFonts w:ascii="Calibri" w:hAnsi="Calibri"/>
              </w:rPr>
              <w:t>4</w:t>
            </w:r>
            <w:r w:rsidRPr="00022E5E">
              <w:rPr>
                <w:rFonts w:ascii="Calibri" w:hAnsi="Calibri"/>
              </w:rPr>
              <w:t>,000</w:t>
            </w:r>
          </w:p>
        </w:tc>
      </w:tr>
      <w:tr w:rsidR="00A63FB7" w14:paraId="2AFC69F9" w14:textId="77777777" w:rsidTr="00022E5E">
        <w:tc>
          <w:tcPr>
            <w:tcW w:w="2628" w:type="dxa"/>
          </w:tcPr>
          <w:p w14:paraId="05601DE0" w14:textId="77777777" w:rsidR="00A63FB7" w:rsidRPr="00022E5E" w:rsidRDefault="00A63FB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Information Systems</w:t>
            </w:r>
          </w:p>
        </w:tc>
        <w:tc>
          <w:tcPr>
            <w:tcW w:w="2880" w:type="dxa"/>
          </w:tcPr>
          <w:p w14:paraId="5366D4BE" w14:textId="77777777" w:rsidR="00A63FB7" w:rsidRPr="00022E5E" w:rsidRDefault="00A63FB7" w:rsidP="00981717">
            <w:pPr>
              <w:rPr>
                <w:rFonts w:ascii="Calibri" w:hAnsi="Calibri"/>
              </w:rPr>
            </w:pPr>
            <w:r w:rsidRPr="00022E5E">
              <w:rPr>
                <w:rFonts w:ascii="Calibri" w:hAnsi="Calibri"/>
              </w:rPr>
              <w:t>$</w:t>
            </w:r>
            <w:r w:rsidR="00A012F1" w:rsidRPr="00022E5E">
              <w:rPr>
                <w:rFonts w:ascii="Calibri" w:hAnsi="Calibri"/>
              </w:rPr>
              <w:t>1</w:t>
            </w:r>
            <w:r w:rsidR="00981717">
              <w:rPr>
                <w:rFonts w:ascii="Calibri" w:hAnsi="Calibri"/>
              </w:rPr>
              <w:t>27</w:t>
            </w:r>
            <w:r w:rsidRPr="00022E5E">
              <w:rPr>
                <w:rFonts w:ascii="Calibri" w:hAnsi="Calibri"/>
              </w:rPr>
              <w:t>,000</w:t>
            </w:r>
          </w:p>
        </w:tc>
      </w:tr>
    </w:tbl>
    <w:p w14:paraId="307A2CFB" w14:textId="77777777" w:rsidR="00A63FB7" w:rsidRDefault="00A63FB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0"/>
        <w:gridCol w:w="1260"/>
      </w:tblGrid>
      <w:tr w:rsidR="00A63FB7" w:rsidRPr="00A63FB7" w14:paraId="3DD550BF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1C6383" w14:textId="77777777" w:rsidR="00A63FB7" w:rsidRP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63FB7">
              <w:rPr>
                <w:rFonts w:ascii="Calibri" w:hAnsi="Calibri" w:cs="Calibri"/>
                <w:color w:val="000000"/>
              </w:rPr>
              <w:t>Accounting Department Employees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2279A0" w14:textId="77777777" w:rsidR="00A63FB7" w:rsidRP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  <w:p w14:paraId="5BA0AB37" w14:textId="77777777" w:rsidR="00A63FB7" w:rsidRPr="00A63FB7" w:rsidRDefault="00A63FB7" w:rsidP="00A63F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A63FB7">
              <w:rPr>
                <w:rFonts w:ascii="Calibri" w:hAnsi="Calibri" w:cs="Calibri"/>
                <w:color w:val="000000"/>
              </w:rPr>
              <w:t>Salary</w:t>
            </w:r>
          </w:p>
        </w:tc>
      </w:tr>
      <w:tr w:rsidR="00A63FB7" w14:paraId="1A65C3DD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877B37" w14:textId="48DBB13D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Davidson</w:t>
            </w:r>
            <w:ins w:id="0" w:author="nancy lamm" w:date="2020-01-16T13:15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>,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Kaye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8EBFED" w14:textId="77777777" w:rsidR="00A63FB7" w:rsidRDefault="00A63FB7" w:rsidP="0098171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981717"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1F55B833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17A3D1" w14:textId="000E8A49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Corovic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ins w:id="1" w:author="nancy lamm" w:date="2020-01-16T13:15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45B0D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5,000</w:t>
            </w:r>
          </w:p>
        </w:tc>
      </w:tr>
      <w:tr w:rsidR="00A63FB7" w14:paraId="295F25B5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883207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Lane,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Brandon</w:t>
                </w:r>
              </w:smartTag>
            </w:smartTag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F4048C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125,000</w:t>
            </w:r>
          </w:p>
        </w:tc>
      </w:tr>
      <w:tr w:rsidR="00A63FB7" w14:paraId="61283067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366918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Wei,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Guang</w:t>
            </w:r>
            <w:proofErr w:type="spellEnd"/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6A9D7A" w14:textId="77777777" w:rsidR="00A63FB7" w:rsidRDefault="00022E5E" w:rsidP="00022E5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A63FB7" w14:paraId="03570999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D5CC83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Drew, Richard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3A969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5,000</w:t>
            </w:r>
          </w:p>
        </w:tc>
      </w:tr>
      <w:tr w:rsidR="00A63FB7" w14:paraId="6856EDD7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7EE27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Adams, James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181127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65,000</w:t>
            </w:r>
          </w:p>
        </w:tc>
      </w:tr>
      <w:tr w:rsidR="00A63FB7" w14:paraId="31C52ECA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F47CA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Spenser, William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A205CC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102,000</w:t>
            </w:r>
          </w:p>
        </w:tc>
      </w:tr>
      <w:tr w:rsidR="00A63FB7" w14:paraId="17970E07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0C064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Ray, Tony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01A155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83,000</w:t>
            </w:r>
          </w:p>
        </w:tc>
      </w:tr>
      <w:tr w:rsidR="00A63FB7" w14:paraId="39888EC9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01D559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Ryan, Mark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6270A6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0E08697B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DA7FDF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Warrem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Jason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687975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105,000</w:t>
            </w:r>
          </w:p>
        </w:tc>
      </w:tr>
    </w:tbl>
    <w:p w14:paraId="73C33D57" w14:textId="77777777" w:rsidR="00A63FB7" w:rsidRDefault="000A13D1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0"/>
        <w:gridCol w:w="1260"/>
      </w:tblGrid>
      <w:tr w:rsidR="00A63FB7" w:rsidRPr="00A63FB7" w14:paraId="0FFB1ABA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3283" w14:textId="77777777" w:rsidR="00A63FB7" w:rsidRP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</w:t>
            </w:r>
            <w:r w:rsidRPr="00A63FB7">
              <w:rPr>
                <w:rFonts w:ascii="Calibri" w:hAnsi="Calibri" w:cs="Calibri"/>
                <w:color w:val="000000"/>
              </w:rPr>
              <w:t>ing Department Employees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3F8176" w14:textId="77777777" w:rsidR="00A63FB7" w:rsidRP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  <w:p w14:paraId="0B567CB6" w14:textId="77777777" w:rsidR="00A63FB7" w:rsidRP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A63FB7">
              <w:rPr>
                <w:rFonts w:ascii="Calibri" w:hAnsi="Calibri" w:cs="Calibri"/>
                <w:color w:val="000000"/>
              </w:rPr>
              <w:t>Salary</w:t>
            </w:r>
          </w:p>
        </w:tc>
      </w:tr>
      <w:tr w:rsidR="00A63FB7" w14:paraId="20CB70C0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D056C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Ashley, Jane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05CE62" w14:textId="77777777" w:rsidR="00A63FB7" w:rsidRDefault="00022E5E" w:rsidP="0098171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9817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4CB5BFA5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B145D9" w14:textId="7083AA84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Corning,</w:t>
            </w:r>
            <w:ins w:id="2" w:author="nancy lamm" w:date="2020-01-16T13:15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Sandra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17657" w14:textId="77777777" w:rsidR="00A63FB7" w:rsidRDefault="00A63FB7" w:rsidP="00022E5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022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4EA98E09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860730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Scott, Rex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CEAC01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112,000</w:t>
            </w:r>
          </w:p>
        </w:tc>
      </w:tr>
      <w:tr w:rsidR="00A63FB7" w14:paraId="169A42C5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BAC9DB" w14:textId="06318D28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Duong,</w:t>
            </w:r>
            <w:ins w:id="3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Linda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EC78C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104,500</w:t>
            </w:r>
          </w:p>
        </w:tc>
      </w:tr>
      <w:tr w:rsidR="00A63FB7" w14:paraId="2A45BAE2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002B40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Victor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80C1F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00F61BEC" w14:textId="77777777">
        <w:trPr>
          <w:trHeight w:val="293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1F3DBA" w14:textId="3600ED1B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UTran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ins w:id="4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Diem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</w:t>
            </w:r>
            <w:proofErr w:type="spellEnd"/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8FE94D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89,000</w:t>
            </w:r>
          </w:p>
        </w:tc>
      </w:tr>
      <w:tr w:rsidR="00A63FB7" w14:paraId="5E51D6E8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99E441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Dixon, James T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D6824F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14A68B2C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AE63B1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Goston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Sayeh</w:t>
            </w:r>
            <w:proofErr w:type="spellEnd"/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335DF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4AD86741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35E4AF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Jordan, Matthew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2F547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76,000</w:t>
            </w:r>
          </w:p>
        </w:tc>
      </w:tr>
      <w:tr w:rsidR="00A63FB7" w14:paraId="61DA8593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FE06DF" w14:textId="5C94F9C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Menstell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ins w:id="5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Lori Lee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A862F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8,000</w:t>
            </w:r>
          </w:p>
        </w:tc>
      </w:tr>
    </w:tbl>
    <w:p w14:paraId="174343B4" w14:textId="77777777" w:rsidR="00A63FB7" w:rsidRDefault="00A63FB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0"/>
        <w:gridCol w:w="1260"/>
      </w:tblGrid>
      <w:tr w:rsidR="00A63FB7" w:rsidRPr="00A63FB7" w14:paraId="668B4A4A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90811" w14:textId="77777777" w:rsidR="00A63FB7" w:rsidRPr="00A63FB7" w:rsidRDefault="00386F80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Systems</w:t>
            </w:r>
            <w:r w:rsidR="00A63FB7" w:rsidRPr="00A63FB7">
              <w:rPr>
                <w:rFonts w:ascii="Calibri" w:hAnsi="Calibri" w:cs="Calibri"/>
                <w:color w:val="000000"/>
              </w:rPr>
              <w:t xml:space="preserve"> Department Employees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72614" w14:textId="77777777" w:rsidR="00A63FB7" w:rsidRP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  <w:p w14:paraId="1B4CA60F" w14:textId="77777777" w:rsidR="00A63FB7" w:rsidRP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A63FB7">
              <w:rPr>
                <w:rFonts w:ascii="Calibri" w:hAnsi="Calibri" w:cs="Calibri"/>
                <w:color w:val="000000"/>
              </w:rPr>
              <w:t>Salary</w:t>
            </w:r>
          </w:p>
        </w:tc>
      </w:tr>
      <w:tr w:rsidR="00A63FB7" w14:paraId="5D38D193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ADE59C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Ching, Kam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Hoong</w:t>
            </w:r>
            <w:proofErr w:type="spellEnd"/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4E344B" w14:textId="77777777" w:rsidR="00A63FB7" w:rsidRDefault="00A63FB7" w:rsidP="0098171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98171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5,000</w:t>
            </w:r>
          </w:p>
        </w:tc>
      </w:tr>
      <w:tr w:rsidR="00A63FB7" w14:paraId="046FC2B4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CCD44F" w14:textId="5A3F2062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Collins,</w:t>
            </w:r>
            <w:ins w:id="6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Giovanni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F9C7B8" w14:textId="77777777" w:rsidR="00A63FB7" w:rsidRDefault="0098171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A63FB7" w14:paraId="31EB97D3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8D133C" w14:textId="42CA2851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Dixon</w:t>
                </w:r>
              </w:smartTag>
            </w:smartTag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ins w:id="7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Eleonor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7C635" w14:textId="77777777" w:rsidR="00A63FB7" w:rsidRDefault="00A63FB7" w:rsidP="00022E5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022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6ECF7F0A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2C58D0" w14:textId="607987A9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Lee,</w:t>
            </w:r>
            <w:ins w:id="8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57F143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63B936E1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98B76" w14:textId="31564F3D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Lunden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ins w:id="9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 w:cs="Calibri"/>
                <w:color w:val="000000"/>
                <w:sz w:val="22"/>
                <w:szCs w:val="22"/>
              </w:rPr>
              <w:t>Haley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77E5D8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779029AE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7B4468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Rikki, Nicole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FC2E7C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75,000</w:t>
            </w:r>
          </w:p>
        </w:tc>
      </w:tr>
      <w:tr w:rsidR="00A63FB7" w14:paraId="270218D4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9BE1DB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Scott,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Bryan</w:t>
                </w:r>
              </w:smartTag>
            </w:smartTag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349342" w14:textId="77777777" w:rsidR="00A63FB7" w:rsidRDefault="00A63FB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113,000</w:t>
            </w:r>
          </w:p>
        </w:tc>
      </w:tr>
      <w:tr w:rsidR="00A63FB7" w14:paraId="5A8C1B3D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F4C4B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Angel, Kathy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9E9378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,000</w:t>
            </w:r>
          </w:p>
        </w:tc>
      </w:tr>
      <w:tr w:rsidR="00A63FB7" w14:paraId="788F57F1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FDD949" w14:textId="77777777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Quigly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James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85B576" w14:textId="77777777" w:rsidR="00A63FB7" w:rsidRDefault="00981717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9,000</w:t>
            </w:r>
          </w:p>
        </w:tc>
      </w:tr>
      <w:tr w:rsidR="00A63FB7" w14:paraId="51619AA9" w14:textId="77777777">
        <w:trPr>
          <w:trHeight w:val="331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2D9DDB" w14:textId="572A9FC4" w:rsidR="00A63FB7" w:rsidRDefault="00A63FB7" w:rsidP="00386F8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Pham,</w:t>
            </w:r>
            <w:ins w:id="10" w:author="nancy lamm" w:date="2020-01-16T13:16:00Z">
              <w:r w:rsidR="001D6CCA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 </w:t>
              </w:r>
            </w:ins>
            <w:bookmarkStart w:id="11" w:name="_GoBack"/>
            <w:bookmarkEnd w:id="11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0DA437" w14:textId="77777777" w:rsidR="00A63FB7" w:rsidRDefault="00022E5E" w:rsidP="00386F8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="00A63FB7">
              <w:rPr>
                <w:rFonts w:ascii="Calibri" w:hAnsi="Calibri" w:cs="Calibri"/>
                <w:color w:val="000000"/>
                <w:sz w:val="22"/>
                <w:szCs w:val="22"/>
              </w:rPr>
              <w:t>6,000</w:t>
            </w:r>
          </w:p>
        </w:tc>
      </w:tr>
    </w:tbl>
    <w:p w14:paraId="28772694" w14:textId="77777777" w:rsidR="00A63FB7" w:rsidRDefault="00A63FB7"/>
    <w:p w14:paraId="7E0FC5CB" w14:textId="77777777" w:rsidR="00A63FB7" w:rsidRDefault="00A63FB7"/>
    <w:sectPr w:rsidR="00A63F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ncy lamm">
    <w15:presenceInfo w15:providerId="Windows Live" w15:userId="077ab194c5a141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D12"/>
    <w:rsid w:val="00022E5E"/>
    <w:rsid w:val="000A13D1"/>
    <w:rsid w:val="001D6CCA"/>
    <w:rsid w:val="00386F80"/>
    <w:rsid w:val="005521F9"/>
    <w:rsid w:val="007F4220"/>
    <w:rsid w:val="00967D12"/>
    <w:rsid w:val="00981717"/>
    <w:rsid w:val="00A012F1"/>
    <w:rsid w:val="00A63FB7"/>
    <w:rsid w:val="00E90007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2926BB9"/>
  <w15:chartTrackingRefBased/>
  <w15:docId w15:val="{3B18B77E-50A1-4B6E-9997-A64EC9A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C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6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E865B85826B449555AD579D2866CA" ma:contentTypeVersion="3" ma:contentTypeDescription="Create a new document." ma:contentTypeScope="" ma:versionID="0586e97921be2720fbc3965d93200cd2">
  <xsd:schema xmlns:xsd="http://www.w3.org/2001/XMLSchema" xmlns:xs="http://www.w3.org/2001/XMLSchema" xmlns:p="http://schemas.microsoft.com/office/2006/metadata/properties" xmlns:ns2="78c16543-fa3b-4d8e-a063-d962b7a5d3ef" targetNamespace="http://schemas.microsoft.com/office/2006/metadata/properties" ma:root="true" ma:fieldsID="57dbddcf92794b87f5e07cebb5d0705e" ns2:_="">
    <xsd:import namespace="78c16543-fa3b-4d8e-a063-d962b7a5d3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16543-fa3b-4d8e-a063-d962b7a5d3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73FF77-3A34-4394-8F0A-67B15787D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30F7CD-5D9B-4C6C-92AB-C2D155C06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16543-fa3b-4d8e-a063-d962b7a5d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E09D46-01CB-417E-9E29-8D6616DEF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Departments</vt:lpstr>
    </vt:vector>
  </TitlesOfParts>
  <Company> 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Departments</dc:title>
  <dc:subject/>
  <dc:creator>Roberta M. Roth</dc:creator>
  <cp:keywords/>
  <dc:description/>
  <cp:lastModifiedBy>nancy lamm</cp:lastModifiedBy>
  <cp:revision>2</cp:revision>
  <dcterms:created xsi:type="dcterms:W3CDTF">2020-01-16T18:16:00Z</dcterms:created>
  <dcterms:modified xsi:type="dcterms:W3CDTF">2020-01-16T18:16:00Z</dcterms:modified>
</cp:coreProperties>
</file>